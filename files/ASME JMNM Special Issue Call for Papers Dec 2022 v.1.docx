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A676" w14:textId="31FC2931" w:rsidR="00670FFD" w:rsidRDefault="004F6D5E" w:rsidP="00E052A2">
      <w:pPr>
        <w:spacing w:after="0"/>
        <w:rPr>
          <w:b/>
        </w:rPr>
      </w:pPr>
      <w:r w:rsidRPr="004F6D5E">
        <w:rPr>
          <w:b/>
        </w:rPr>
        <w:t>ASME</w:t>
      </w:r>
      <w:r w:rsidR="0047601E">
        <w:rPr>
          <w:b/>
        </w:rPr>
        <w:t xml:space="preserve"> </w:t>
      </w:r>
      <w:r w:rsidR="00670FFD">
        <w:rPr>
          <w:b/>
        </w:rPr>
        <w:t>Publishing</w:t>
      </w:r>
    </w:p>
    <w:p w14:paraId="270CBEDD" w14:textId="04F4E193" w:rsidR="004F6D5E" w:rsidRPr="004F6D5E" w:rsidRDefault="004F6D5E" w:rsidP="00E052A2">
      <w:pPr>
        <w:spacing w:after="0"/>
        <w:rPr>
          <w:b/>
        </w:rPr>
      </w:pPr>
      <w:r w:rsidRPr="004F6D5E">
        <w:rPr>
          <w:b/>
        </w:rPr>
        <w:t>Journals</w:t>
      </w:r>
    </w:p>
    <w:p w14:paraId="2F02F941" w14:textId="17905718" w:rsidR="004F6D5E" w:rsidRDefault="00E92B75" w:rsidP="00E052A2">
      <w:pPr>
        <w:spacing w:after="0"/>
        <w:rPr>
          <w:b/>
        </w:rPr>
      </w:pPr>
      <w:r>
        <w:rPr>
          <w:b/>
        </w:rPr>
        <w:t xml:space="preserve">Special Issue </w:t>
      </w:r>
      <w:r w:rsidR="004F6D5E" w:rsidRPr="004F6D5E">
        <w:rPr>
          <w:b/>
        </w:rPr>
        <w:t>Call for Papers Request Form</w:t>
      </w:r>
    </w:p>
    <w:p w14:paraId="20210BB5" w14:textId="31C4FFCA" w:rsidR="009D60C0" w:rsidRPr="009D60C0" w:rsidRDefault="00EF743D" w:rsidP="00E052A2">
      <w:pPr>
        <w:spacing w:after="0"/>
        <w:rPr>
          <w:b/>
          <w:sz w:val="18"/>
          <w:szCs w:val="18"/>
        </w:rPr>
      </w:pPr>
      <w:r>
        <w:rPr>
          <w:b/>
          <w:sz w:val="18"/>
          <w:szCs w:val="18"/>
        </w:rPr>
        <w:t>Rev 01/20</w:t>
      </w:r>
      <w:r w:rsidR="00363BA8">
        <w:rPr>
          <w:b/>
          <w:sz w:val="18"/>
          <w:szCs w:val="18"/>
        </w:rPr>
        <w:t>21</w:t>
      </w:r>
    </w:p>
    <w:p w14:paraId="44CC46A9" w14:textId="596DC3BF" w:rsidR="00670FFD" w:rsidRDefault="00896482" w:rsidP="00E052A2">
      <w:pPr>
        <w:spacing w:after="0"/>
        <w:rPr>
          <w:u w:val="single"/>
        </w:rPr>
      </w:pPr>
      <w:r>
        <w:rPr>
          <w:u w:val="single"/>
        </w:rPr>
        <w:t>_____________________________________________________________________________________</w:t>
      </w:r>
    </w:p>
    <w:p w14:paraId="29E2BAE4" w14:textId="592BB3B6" w:rsidR="00896482" w:rsidRPr="00896482" w:rsidRDefault="00896482" w:rsidP="00896482">
      <w:pPr>
        <w:spacing w:after="0"/>
        <w:rPr>
          <w:u w:val="single"/>
        </w:rPr>
      </w:pPr>
      <w:r w:rsidRPr="00896482">
        <w:rPr>
          <w:u w:val="single"/>
        </w:rPr>
        <w:t>INSTRUCTIONS</w:t>
      </w:r>
    </w:p>
    <w:p w14:paraId="1575DF2F" w14:textId="21C23EFD" w:rsidR="00896482" w:rsidRPr="00896482" w:rsidRDefault="00896482" w:rsidP="00896482">
      <w:pPr>
        <w:pStyle w:val="ListParagraph"/>
        <w:numPr>
          <w:ilvl w:val="0"/>
          <w:numId w:val="2"/>
        </w:numPr>
        <w:spacing w:after="0"/>
        <w:rPr>
          <w:i/>
        </w:rPr>
      </w:pPr>
      <w:r w:rsidRPr="00896482">
        <w:rPr>
          <w:i/>
        </w:rPr>
        <w:t xml:space="preserve">The minimum time </w:t>
      </w:r>
      <w:r w:rsidR="00946CBA">
        <w:rPr>
          <w:i/>
        </w:rPr>
        <w:t xml:space="preserve">recommended for </w:t>
      </w:r>
      <w:r w:rsidR="00E92B75">
        <w:rPr>
          <w:i/>
        </w:rPr>
        <w:t>S</w:t>
      </w:r>
      <w:r w:rsidR="00946CBA">
        <w:rPr>
          <w:i/>
        </w:rPr>
        <w:t xml:space="preserve">pecial </w:t>
      </w:r>
      <w:r w:rsidR="00E92B75">
        <w:rPr>
          <w:i/>
        </w:rPr>
        <w:t>I</w:t>
      </w:r>
      <w:r w:rsidR="00946CBA">
        <w:rPr>
          <w:i/>
        </w:rPr>
        <w:t>ssue submissions</w:t>
      </w:r>
      <w:r w:rsidRPr="00896482">
        <w:rPr>
          <w:i/>
        </w:rPr>
        <w:t xml:space="preserve"> is 7 months.</w:t>
      </w:r>
    </w:p>
    <w:p w14:paraId="1D35905D" w14:textId="5154426F" w:rsidR="00896482" w:rsidRDefault="00896482" w:rsidP="00896482">
      <w:pPr>
        <w:pStyle w:val="ListParagraph"/>
        <w:numPr>
          <w:ilvl w:val="0"/>
          <w:numId w:val="2"/>
        </w:numPr>
        <w:spacing w:after="0"/>
        <w:rPr>
          <w:i/>
        </w:rPr>
      </w:pPr>
      <w:r w:rsidRPr="00896482">
        <w:rPr>
          <w:i/>
        </w:rPr>
        <w:t xml:space="preserve">Please note: When a request is received, 4-5 weeks are required </w:t>
      </w:r>
      <w:proofErr w:type="gramStart"/>
      <w:r w:rsidRPr="00896482">
        <w:rPr>
          <w:i/>
        </w:rPr>
        <w:t>in order to</w:t>
      </w:r>
      <w:proofErr w:type="gramEnd"/>
      <w:r w:rsidRPr="00896482">
        <w:rPr>
          <w:i/>
        </w:rPr>
        <w:t xml:space="preserve"> schedule the email.</w:t>
      </w:r>
    </w:p>
    <w:p w14:paraId="448A8749" w14:textId="483B9256" w:rsidR="00337EFF" w:rsidRPr="00896482" w:rsidRDefault="00337EFF" w:rsidP="00896482">
      <w:pPr>
        <w:pStyle w:val="ListParagraph"/>
        <w:numPr>
          <w:ilvl w:val="0"/>
          <w:numId w:val="2"/>
        </w:numPr>
        <w:spacing w:after="0"/>
        <w:rPr>
          <w:i/>
        </w:rPr>
      </w:pPr>
      <w:r>
        <w:rPr>
          <w:i/>
        </w:rPr>
        <w:t xml:space="preserve">Return this sheet along with the </w:t>
      </w:r>
      <w:r w:rsidRPr="00337EFF">
        <w:rPr>
          <w:i/>
          <w:u w:val="single"/>
        </w:rPr>
        <w:t>Division List for Email Campaigns</w:t>
      </w:r>
    </w:p>
    <w:p w14:paraId="2885799D" w14:textId="62FB601C" w:rsidR="00896482" w:rsidRDefault="00896482" w:rsidP="00E052A2">
      <w:pPr>
        <w:spacing w:after="0"/>
        <w:rPr>
          <w:u w:val="single"/>
        </w:rPr>
      </w:pPr>
      <w:r>
        <w:rPr>
          <w:u w:val="single"/>
        </w:rPr>
        <w:t>_____________________________________________________________________________________</w:t>
      </w:r>
    </w:p>
    <w:p w14:paraId="5B2DF7D6" w14:textId="77777777" w:rsidR="00562C17" w:rsidRPr="00670FFD" w:rsidRDefault="00562C17" w:rsidP="00670FFD">
      <w:pPr>
        <w:spacing w:after="0"/>
        <w:jc w:val="center"/>
        <w:rPr>
          <w:b/>
        </w:rPr>
      </w:pPr>
      <w:r w:rsidRPr="00670FFD">
        <w:rPr>
          <w:b/>
        </w:rPr>
        <w:t>CALL FOR PAPERS</w:t>
      </w:r>
    </w:p>
    <w:p w14:paraId="0D89BBB7" w14:textId="77777777" w:rsidR="00562C17" w:rsidRDefault="00562C17" w:rsidP="00E052A2">
      <w:pPr>
        <w:spacing w:after="0"/>
        <w:rPr>
          <w:u w:val="single"/>
        </w:rPr>
      </w:pPr>
    </w:p>
    <w:p w14:paraId="77F30F54" w14:textId="1F480918" w:rsidR="000A1EC3" w:rsidRPr="00670FFD" w:rsidRDefault="004F6D5E" w:rsidP="00E052A2">
      <w:pPr>
        <w:spacing w:after="0"/>
      </w:pPr>
      <w:r w:rsidRPr="009D60C0">
        <w:rPr>
          <w:u w:val="single"/>
        </w:rPr>
        <w:t>Journal</w:t>
      </w:r>
      <w:r w:rsidR="00562C17">
        <w:rPr>
          <w:u w:val="single"/>
        </w:rPr>
        <w:t xml:space="preserve"> Name</w:t>
      </w:r>
      <w:r w:rsidR="00670FFD">
        <w:rPr>
          <w:u w:val="single"/>
        </w:rPr>
        <w:t xml:space="preserve">: </w:t>
      </w:r>
      <w:ins w:id="0" w:author="Stefan Dimov (Mechanical Engineering)" w:date="2022-11-24T13:27:00Z">
        <w:r w:rsidR="00A61172">
          <w:rPr>
            <w:u w:val="single"/>
          </w:rPr>
          <w:t>JMNM</w:t>
        </w:r>
      </w:ins>
    </w:p>
    <w:p w14:paraId="429FFE07" w14:textId="77777777" w:rsidR="004F6D5E" w:rsidRDefault="004F6D5E" w:rsidP="00E052A2">
      <w:pPr>
        <w:spacing w:after="0"/>
      </w:pPr>
    </w:p>
    <w:p w14:paraId="70ABBA72" w14:textId="3236F717" w:rsidR="002D5EF6" w:rsidRPr="002D5EF6" w:rsidRDefault="004F6D5E" w:rsidP="002D5EF6">
      <w:pPr>
        <w:pStyle w:val="NormalWeb"/>
        <w:rPr>
          <w:ins w:id="1" w:author="Stefan Dimov (Mechanical Engineering)" w:date="2022-12-01T12:29:00Z"/>
          <w:rFonts w:ascii="Calibri" w:hAnsi="Calibri" w:cs="Calibri"/>
          <w:b/>
          <w:bCs/>
          <w:color w:val="000000"/>
        </w:rPr>
      </w:pPr>
      <w:r w:rsidRPr="009D60C0">
        <w:rPr>
          <w:u w:val="single"/>
        </w:rPr>
        <w:t>Special Issue Title</w:t>
      </w:r>
      <w:r w:rsidR="00562C17">
        <w:rPr>
          <w:u w:val="single"/>
        </w:rPr>
        <w:t xml:space="preserve">, </w:t>
      </w:r>
      <w:proofErr w:type="gramStart"/>
      <w:r w:rsidR="00562C17">
        <w:rPr>
          <w:u w:val="single"/>
        </w:rPr>
        <w:t>e.g.</w:t>
      </w:r>
      <w:proofErr w:type="gramEnd"/>
      <w:r w:rsidR="00562C17">
        <w:rPr>
          <w:u w:val="single"/>
        </w:rPr>
        <w:t xml:space="preserve"> “Special </w:t>
      </w:r>
      <w:r w:rsidR="00562C17" w:rsidRPr="002D5EF6">
        <w:rPr>
          <w:u w:val="single"/>
        </w:rPr>
        <w:t>Issue on …”</w:t>
      </w:r>
      <w:r w:rsidR="00670FFD" w:rsidRPr="002D5EF6">
        <w:rPr>
          <w:u w:val="single"/>
        </w:rPr>
        <w:t>:</w:t>
      </w:r>
      <w:ins w:id="2" w:author="Stefan Dimov (Mechanical Engineering)" w:date="2022-12-01T12:29:00Z">
        <w:r w:rsidR="002D5EF6" w:rsidRPr="002D5EF6">
          <w:rPr>
            <w:u w:val="single"/>
          </w:rPr>
          <w:t xml:space="preserve"> Special Issue on</w:t>
        </w:r>
      </w:ins>
      <w:ins w:id="3" w:author="Stefan Dimov (Mechanical Engineering)" w:date="2022-12-01T12:31:00Z">
        <w:r w:rsidR="002D5EF6">
          <w:rPr>
            <w:u w:val="single"/>
          </w:rPr>
          <w:t xml:space="preserve"> Advances in Micro and Nano Manufacturing</w:t>
        </w:r>
      </w:ins>
    </w:p>
    <w:p w14:paraId="0EE13DC5" w14:textId="071C88F9" w:rsidR="00E052A2" w:rsidRPr="00670FFD" w:rsidRDefault="00E052A2" w:rsidP="00E052A2">
      <w:pPr>
        <w:spacing w:after="0"/>
      </w:pPr>
    </w:p>
    <w:p w14:paraId="720B5F44" w14:textId="77777777" w:rsidR="00B04ACE" w:rsidRDefault="00B04ACE" w:rsidP="00E052A2">
      <w:pPr>
        <w:spacing w:after="0"/>
      </w:pPr>
    </w:p>
    <w:p w14:paraId="3952B674" w14:textId="502BAC0E" w:rsidR="00E052A2" w:rsidRDefault="00E052A2" w:rsidP="00E052A2">
      <w:pPr>
        <w:spacing w:after="0"/>
        <w:rPr>
          <w:ins w:id="4" w:author="Stefan Dimov (Mechanical Engineering)" w:date="2022-12-01T12:32:00Z"/>
        </w:rPr>
      </w:pPr>
      <w:r w:rsidRPr="009D60C0">
        <w:rPr>
          <w:u w:val="single"/>
        </w:rPr>
        <w:t>Description</w:t>
      </w:r>
      <w:r>
        <w:t>:</w:t>
      </w:r>
      <w:r w:rsidR="00B8154F">
        <w:t xml:space="preserve"> </w:t>
      </w:r>
      <w:r w:rsidR="00EF743D">
        <w:t>(</w:t>
      </w:r>
      <w:proofErr w:type="gramStart"/>
      <w:r w:rsidR="00363BA8">
        <w:t>1</w:t>
      </w:r>
      <w:r w:rsidR="00B8154F">
        <w:t>50 word</w:t>
      </w:r>
      <w:proofErr w:type="gramEnd"/>
      <w:r w:rsidR="00B8154F">
        <w:t xml:space="preserve"> max. The description s</w:t>
      </w:r>
      <w:r w:rsidR="00B04ACE">
        <w:t>hould provide a</w:t>
      </w:r>
      <w:r w:rsidR="00E92B75">
        <w:t xml:space="preserve"> concise</w:t>
      </w:r>
      <w:r w:rsidR="00B04ACE">
        <w:t xml:space="preserve"> ov</w:t>
      </w:r>
      <w:r w:rsidR="004F6D5E">
        <w:t xml:space="preserve">erview of the subject area </w:t>
      </w:r>
      <w:r w:rsidR="00B04ACE">
        <w:t xml:space="preserve">and the focus of the </w:t>
      </w:r>
      <w:r w:rsidR="00E92B75">
        <w:t>S</w:t>
      </w:r>
      <w:r w:rsidR="00B04ACE">
        <w:t xml:space="preserve">pecial </w:t>
      </w:r>
      <w:r w:rsidR="00E92B75">
        <w:t>I</w:t>
      </w:r>
      <w:r w:rsidR="00B04ACE">
        <w:t>ssue.</w:t>
      </w:r>
      <w:r w:rsidR="00EF743D">
        <w:t>)</w:t>
      </w:r>
    </w:p>
    <w:p w14:paraId="51D28792" w14:textId="533B0F49" w:rsidR="002D5EF6" w:rsidRPr="002D5EF6" w:rsidRDefault="002D5EF6" w:rsidP="002D5EF6">
      <w:pPr>
        <w:spacing w:after="100" w:line="240" w:lineRule="auto"/>
        <w:jc w:val="both"/>
        <w:rPr>
          <w:ins w:id="5" w:author="Stefan Dimov (Mechanical Engineering)" w:date="2022-12-01T12:32:00Z"/>
          <w:rFonts w:ascii="Calibri" w:eastAsia="Times New Roman" w:hAnsi="Calibri" w:cs="Calibri"/>
          <w:color w:val="000000"/>
          <w:sz w:val="24"/>
          <w:szCs w:val="24"/>
          <w:lang w:val="en-GB" w:eastAsia="en-GB"/>
        </w:rPr>
      </w:pPr>
      <w:ins w:id="6" w:author="Stefan Dimov (Mechanical Engineering)" w:date="2022-12-01T12:32:00Z">
        <w:r w:rsidRPr="002D5EF6">
          <w:rPr>
            <w:rFonts w:ascii="Calibri" w:eastAsia="Times New Roman" w:hAnsi="Calibri" w:cs="Calibri"/>
            <w:color w:val="000000"/>
            <w:sz w:val="24"/>
            <w:szCs w:val="24"/>
            <w:lang w:val="en-GB" w:eastAsia="en-GB"/>
          </w:rPr>
          <w:t>The objective of this Special Issue is to connect the ASME Journal of Micro and Nano Manufacturing (JMNM)</w:t>
        </w:r>
        <w:r w:rsidRPr="002D5EF6">
          <w:rPr>
            <w:rFonts w:ascii="Calibri" w:eastAsia="Times New Roman" w:hAnsi="Calibri" w:cs="Calibri"/>
            <w:b/>
            <w:bCs/>
            <w:color w:val="000000"/>
            <w:sz w:val="24"/>
            <w:szCs w:val="24"/>
            <w:lang w:val="en-GB" w:eastAsia="en-GB"/>
          </w:rPr>
          <w:t> </w:t>
        </w:r>
        <w:r w:rsidRPr="002D5EF6">
          <w:rPr>
            <w:rFonts w:ascii="Calibri" w:eastAsia="Times New Roman" w:hAnsi="Calibri" w:cs="Calibri"/>
            <w:color w:val="000000"/>
            <w:sz w:val="24"/>
            <w:szCs w:val="24"/>
            <w:lang w:val="en-GB" w:eastAsia="en-GB"/>
          </w:rPr>
          <w:t xml:space="preserve">and researchers developing micro and nano manufacturing (MNM) technologies for new emerging applications and/or applying these technologies to enable the manufacture of new products by a collection of scholarly articles within the JMNM scope. It provides an opportunity for the global </w:t>
        </w:r>
      </w:ins>
      <w:ins w:id="7" w:author="Stefan Dimov (Mechanical Engineering)" w:date="2022-12-01T14:16:00Z">
        <w:r w:rsidR="00664640">
          <w:rPr>
            <w:rFonts w:ascii="Calibri" w:eastAsia="Times New Roman" w:hAnsi="Calibri" w:cs="Calibri"/>
            <w:color w:val="000000"/>
            <w:sz w:val="24"/>
            <w:szCs w:val="24"/>
            <w:lang w:val="en-GB" w:eastAsia="en-GB"/>
          </w:rPr>
          <w:t xml:space="preserve">MNM </w:t>
        </w:r>
      </w:ins>
      <w:ins w:id="8" w:author="Stefan Dimov (Mechanical Engineering)" w:date="2022-12-01T12:32:00Z">
        <w:r w:rsidRPr="002D5EF6">
          <w:rPr>
            <w:rFonts w:ascii="Calibri" w:eastAsia="Times New Roman" w:hAnsi="Calibri" w:cs="Calibri"/>
            <w:color w:val="000000"/>
            <w:sz w:val="24"/>
            <w:szCs w:val="24"/>
            <w:lang w:val="en-GB" w:eastAsia="en-GB"/>
          </w:rPr>
          <w:t xml:space="preserve">community to present their original theoretical and applied research. Papers accepted for this JMNM Special Issue are invited to present at the World Congress of Micro and Nano Manufacturing 2023 at </w:t>
        </w:r>
        <w:proofErr w:type="spellStart"/>
        <w:r w:rsidRPr="002D5EF6">
          <w:rPr>
            <w:rFonts w:ascii="Calibri" w:eastAsia="Times New Roman" w:hAnsi="Calibri" w:cs="Calibri"/>
            <w:color w:val="000000"/>
            <w:sz w:val="24"/>
            <w:szCs w:val="24"/>
            <w:lang w:val="en-GB" w:eastAsia="en-GB"/>
          </w:rPr>
          <w:t>Northwestern</w:t>
        </w:r>
        <w:proofErr w:type="spellEnd"/>
        <w:r w:rsidRPr="002D5EF6">
          <w:rPr>
            <w:rFonts w:ascii="Calibri" w:eastAsia="Times New Roman" w:hAnsi="Calibri" w:cs="Calibri"/>
            <w:color w:val="000000"/>
            <w:sz w:val="24"/>
            <w:szCs w:val="24"/>
            <w:lang w:val="en-GB" w:eastAsia="en-GB"/>
          </w:rPr>
          <w:t xml:space="preserve"> University (Evanston, IL, USA) on September 19-21, 2023.</w:t>
        </w:r>
      </w:ins>
    </w:p>
    <w:p w14:paraId="367482EF" w14:textId="77777777" w:rsidR="002D5EF6" w:rsidRDefault="002D5EF6" w:rsidP="00E052A2">
      <w:pPr>
        <w:spacing w:after="0"/>
      </w:pPr>
    </w:p>
    <w:p w14:paraId="352E58A2" w14:textId="77777777" w:rsidR="00B04ACE" w:rsidRDefault="00B04ACE" w:rsidP="00E052A2">
      <w:pPr>
        <w:spacing w:after="0"/>
      </w:pPr>
    </w:p>
    <w:p w14:paraId="4E0B062F" w14:textId="143B3C2E" w:rsidR="00B04ACE" w:rsidRDefault="00E052A2" w:rsidP="00E052A2">
      <w:pPr>
        <w:spacing w:after="0"/>
        <w:rPr>
          <w:ins w:id="9" w:author="Stefan Dimov (Mechanical Engineering)" w:date="2022-12-01T12:33:00Z"/>
        </w:rPr>
      </w:pPr>
      <w:r w:rsidRPr="009D60C0">
        <w:rPr>
          <w:u w:val="single"/>
        </w:rPr>
        <w:t>Topic Areas</w:t>
      </w:r>
      <w:r w:rsidR="004F6D5E">
        <w:t xml:space="preserve">: </w:t>
      </w:r>
      <w:r w:rsidR="00EF743D">
        <w:t>(</w:t>
      </w:r>
      <w:r w:rsidR="00B04ACE">
        <w:t>6-1</w:t>
      </w:r>
      <w:r w:rsidR="00363BA8">
        <w:t>0</w:t>
      </w:r>
      <w:r w:rsidR="00B04ACE">
        <w:t xml:space="preserve"> topic areas that help define the research area.</w:t>
      </w:r>
      <w:r w:rsidR="00EF743D">
        <w:t>)</w:t>
      </w:r>
    </w:p>
    <w:p w14:paraId="3F80605E" w14:textId="5C897232" w:rsidR="002D5EF6" w:rsidRDefault="002D5EF6" w:rsidP="00E052A2">
      <w:pPr>
        <w:spacing w:after="0"/>
        <w:rPr>
          <w:ins w:id="10" w:author="Stefan Dimov (Mechanical Engineering)" w:date="2022-12-01T12:34:00Z"/>
        </w:rPr>
      </w:pPr>
    </w:p>
    <w:p w14:paraId="51010330" w14:textId="77777777" w:rsidR="002D5EF6" w:rsidRPr="002D5EF6" w:rsidRDefault="002D5EF6" w:rsidP="002D5EF6">
      <w:pPr>
        <w:spacing w:after="100" w:afterAutospacing="1" w:line="240" w:lineRule="auto"/>
        <w:rPr>
          <w:ins w:id="11" w:author="Stefan Dimov (Mechanical Engineering)" w:date="2022-12-01T12:34:00Z"/>
          <w:rFonts w:ascii="Calibri" w:eastAsia="Times New Roman" w:hAnsi="Calibri" w:cs="Calibri"/>
          <w:color w:val="000000"/>
          <w:sz w:val="24"/>
          <w:szCs w:val="24"/>
          <w:lang w:val="en-GB" w:eastAsia="en-GB"/>
        </w:rPr>
      </w:pPr>
      <w:ins w:id="12" w:author="Stefan Dimov (Mechanical Engineering)" w:date="2022-12-01T12:34:00Z">
        <w:r w:rsidRPr="002D5EF6">
          <w:rPr>
            <w:rFonts w:ascii="Calibri" w:eastAsia="Times New Roman" w:hAnsi="Calibri" w:cs="Calibri"/>
            <w:color w:val="000000"/>
            <w:sz w:val="24"/>
            <w:szCs w:val="24"/>
            <w:lang w:val="en-GB" w:eastAsia="en-GB"/>
          </w:rPr>
          <w:t>The scope of this Special Issue will cover, but is not limited to the following topics:</w:t>
        </w:r>
      </w:ins>
    </w:p>
    <w:p w14:paraId="04034CF0" w14:textId="785A5E64" w:rsidR="002D5EF6" w:rsidRPr="002D5EF6" w:rsidRDefault="002D5EF6" w:rsidP="00AB498C">
      <w:pPr>
        <w:spacing w:after="100" w:afterAutospacing="1" w:line="240" w:lineRule="auto"/>
        <w:rPr>
          <w:ins w:id="13" w:author="Stefan Dimov (Mechanical Engineering)" w:date="2022-12-01T12:34:00Z"/>
          <w:rFonts w:ascii="Calibri" w:eastAsia="Times New Roman" w:hAnsi="Calibri" w:cs="Calibri"/>
          <w:color w:val="000000"/>
          <w:sz w:val="24"/>
          <w:szCs w:val="24"/>
          <w:lang w:val="en-GB" w:eastAsia="en-GB"/>
        </w:rPr>
      </w:pPr>
      <w:ins w:id="14" w:author="Stefan Dimov (Mechanical Engineering)" w:date="2022-12-01T12:34:00Z">
        <w:r w:rsidRPr="002D5EF6">
          <w:rPr>
            <w:rFonts w:ascii="Calibri" w:eastAsia="Times New Roman" w:hAnsi="Calibri" w:cs="Calibri"/>
            <w:color w:val="000000"/>
            <w:sz w:val="24"/>
            <w:szCs w:val="24"/>
            <w:lang w:val="en-GB" w:eastAsia="en-GB"/>
          </w:rPr>
          <w:t> </w:t>
        </w:r>
        <w:r w:rsidRPr="002D5EF6">
          <w:rPr>
            <w:rFonts w:ascii="Calibri" w:eastAsia="Times New Roman" w:hAnsi="Calibri" w:cs="Calibri"/>
            <w:b/>
            <w:bCs/>
            <w:color w:val="000000"/>
            <w:sz w:val="24"/>
            <w:szCs w:val="24"/>
            <w:lang w:val="en-GB" w:eastAsia="en-GB"/>
          </w:rPr>
          <w:t>Advances of MNM technologies:</w:t>
        </w:r>
      </w:ins>
    </w:p>
    <w:p w14:paraId="0DAB526E" w14:textId="77777777" w:rsidR="002D5EF6" w:rsidRPr="002D5EF6" w:rsidRDefault="002D5EF6" w:rsidP="002D5EF6">
      <w:pPr>
        <w:numPr>
          <w:ilvl w:val="0"/>
          <w:numId w:val="3"/>
        </w:numPr>
        <w:spacing w:after="0" w:line="240" w:lineRule="auto"/>
        <w:ind w:left="1440"/>
        <w:rPr>
          <w:ins w:id="15" w:author="Stefan Dimov (Mechanical Engineering)" w:date="2022-12-01T12:34:00Z"/>
          <w:rFonts w:ascii="Calibri" w:eastAsia="Times New Roman" w:hAnsi="Calibri" w:cs="Calibri"/>
          <w:color w:val="000000"/>
          <w:sz w:val="24"/>
          <w:szCs w:val="24"/>
          <w:lang w:val="en-GB" w:eastAsia="en-GB"/>
        </w:rPr>
      </w:pPr>
      <w:ins w:id="16"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Unit micro- and nano-manufacturing processes</w:t>
        </w:r>
      </w:ins>
    </w:p>
    <w:p w14:paraId="00860521" w14:textId="77777777" w:rsidR="002D5EF6" w:rsidRPr="002D5EF6" w:rsidRDefault="002D5EF6" w:rsidP="002D5EF6">
      <w:pPr>
        <w:numPr>
          <w:ilvl w:val="0"/>
          <w:numId w:val="3"/>
        </w:numPr>
        <w:spacing w:after="0" w:line="240" w:lineRule="auto"/>
        <w:ind w:left="1440"/>
        <w:rPr>
          <w:ins w:id="17" w:author="Stefan Dimov (Mechanical Engineering)" w:date="2022-12-01T12:34:00Z"/>
          <w:rFonts w:ascii="Calibri" w:eastAsia="Times New Roman" w:hAnsi="Calibri" w:cs="Calibri"/>
          <w:color w:val="000000"/>
          <w:sz w:val="24"/>
          <w:szCs w:val="24"/>
          <w:lang w:val="en-GB" w:eastAsia="en-GB"/>
        </w:rPr>
      </w:pPr>
      <w:ins w:id="18"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Hybrid manufacturing processes combining bottom-up and top-down processes</w:t>
        </w:r>
      </w:ins>
    </w:p>
    <w:p w14:paraId="307F7B30" w14:textId="77777777" w:rsidR="002D5EF6" w:rsidRPr="002D5EF6" w:rsidRDefault="002D5EF6" w:rsidP="002D5EF6">
      <w:pPr>
        <w:numPr>
          <w:ilvl w:val="0"/>
          <w:numId w:val="3"/>
        </w:numPr>
        <w:spacing w:after="0" w:line="240" w:lineRule="auto"/>
        <w:ind w:left="1440"/>
        <w:rPr>
          <w:ins w:id="19" w:author="Stefan Dimov (Mechanical Engineering)" w:date="2022-12-01T12:34:00Z"/>
          <w:rFonts w:ascii="Calibri" w:eastAsia="Times New Roman" w:hAnsi="Calibri" w:cs="Calibri"/>
          <w:color w:val="000000"/>
          <w:sz w:val="24"/>
          <w:szCs w:val="24"/>
          <w:lang w:val="en-GB" w:eastAsia="en-GB"/>
        </w:rPr>
      </w:pPr>
      <w:ins w:id="20"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lastRenderedPageBreak/>
          <w:t>Hybrid manufacturing processes utilizing various energy sources (optical, mechanical, electrical, solar, etc.) to achieve multi-scale features and resolution</w:t>
        </w:r>
      </w:ins>
    </w:p>
    <w:p w14:paraId="25A59CC2" w14:textId="323EBC9C" w:rsidR="002D5EF6" w:rsidRPr="002D5EF6" w:rsidRDefault="002D5EF6" w:rsidP="002D5EF6">
      <w:pPr>
        <w:numPr>
          <w:ilvl w:val="0"/>
          <w:numId w:val="3"/>
        </w:numPr>
        <w:spacing w:after="0" w:line="240" w:lineRule="auto"/>
        <w:ind w:left="1440"/>
        <w:rPr>
          <w:ins w:id="21" w:author="Stefan Dimov (Mechanical Engineering)" w:date="2022-12-01T12:36:00Z"/>
          <w:rFonts w:ascii="Calibri" w:eastAsia="Times New Roman" w:hAnsi="Calibri" w:cs="Calibri"/>
          <w:color w:val="000000"/>
          <w:sz w:val="24"/>
          <w:szCs w:val="24"/>
          <w:lang w:val="en-GB" w:eastAsia="en-GB"/>
        </w:rPr>
      </w:pPr>
      <w:ins w:id="22"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High-throughput micro- and nano-manufacturing processes</w:t>
        </w:r>
      </w:ins>
    </w:p>
    <w:p w14:paraId="2BD6841D" w14:textId="2E2A9761" w:rsidR="002D5EF6" w:rsidRPr="002D5EF6" w:rsidRDefault="002D5EF6" w:rsidP="002D5EF6">
      <w:pPr>
        <w:numPr>
          <w:ilvl w:val="0"/>
          <w:numId w:val="3"/>
        </w:numPr>
        <w:spacing w:after="0" w:line="240" w:lineRule="auto"/>
        <w:ind w:left="1440"/>
        <w:rPr>
          <w:ins w:id="23" w:author="Stefan Dimov (Mechanical Engineering)" w:date="2022-12-01T12:34:00Z"/>
          <w:rFonts w:ascii="Calibri" w:eastAsia="Times New Roman" w:hAnsi="Calibri" w:cs="Calibri"/>
          <w:color w:val="000000"/>
          <w:sz w:val="24"/>
          <w:szCs w:val="24"/>
          <w:lang w:val="en-GB" w:eastAsia="en-GB"/>
        </w:rPr>
      </w:pPr>
      <w:ins w:id="24" w:author="Stefan Dimov (Mechanical Engineering)" w:date="2022-12-01T12:36:00Z">
        <w:r w:rsidRPr="002D5EF6">
          <w:rPr>
            <w:rFonts w:ascii="Calibri" w:hAnsi="Calibri" w:cs="Calibri"/>
            <w:color w:val="000000"/>
            <w:sz w:val="24"/>
            <w:szCs w:val="24"/>
          </w:rPr>
          <w:t xml:space="preserve">Large area processing with micro- and </w:t>
        </w:r>
        <w:proofErr w:type="gramStart"/>
        <w:r w:rsidRPr="002D5EF6">
          <w:rPr>
            <w:rFonts w:ascii="Calibri" w:hAnsi="Calibri" w:cs="Calibri"/>
            <w:color w:val="000000"/>
            <w:sz w:val="24"/>
            <w:szCs w:val="24"/>
          </w:rPr>
          <w:t>nano-scales</w:t>
        </w:r>
        <w:proofErr w:type="gramEnd"/>
        <w:r w:rsidRPr="002D5EF6">
          <w:rPr>
            <w:rFonts w:ascii="Calibri" w:hAnsi="Calibri" w:cs="Calibri"/>
            <w:color w:val="000000"/>
            <w:sz w:val="24"/>
            <w:szCs w:val="24"/>
          </w:rPr>
          <w:t xml:space="preserve"> feature resolution</w:t>
        </w:r>
      </w:ins>
    </w:p>
    <w:p w14:paraId="5D7B85EB" w14:textId="77777777" w:rsidR="002D5EF6" w:rsidRPr="002D5EF6" w:rsidRDefault="002D5EF6" w:rsidP="002D5EF6">
      <w:pPr>
        <w:numPr>
          <w:ilvl w:val="0"/>
          <w:numId w:val="3"/>
        </w:numPr>
        <w:spacing w:after="0" w:line="240" w:lineRule="auto"/>
        <w:ind w:left="1440"/>
        <w:rPr>
          <w:ins w:id="25" w:author="Stefan Dimov (Mechanical Engineering)" w:date="2022-12-01T12:34:00Z"/>
          <w:rFonts w:ascii="Calibri" w:eastAsia="Times New Roman" w:hAnsi="Calibri" w:cs="Calibri"/>
          <w:color w:val="000000"/>
          <w:sz w:val="24"/>
          <w:szCs w:val="24"/>
          <w:lang w:val="en-GB" w:eastAsia="en-GB"/>
        </w:rPr>
      </w:pPr>
      <w:ins w:id="26"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 xml:space="preserve">Metrology at the micro- and </w:t>
        </w:r>
        <w:proofErr w:type="gramStart"/>
        <w:r w:rsidRPr="002D5EF6">
          <w:rPr>
            <w:rFonts w:ascii="Calibri" w:eastAsia="Times New Roman" w:hAnsi="Calibri" w:cs="Calibri"/>
            <w:color w:val="000000"/>
            <w:spacing w:val="2"/>
            <w:sz w:val="24"/>
            <w:szCs w:val="24"/>
            <w:shd w:val="clear" w:color="auto" w:fill="FFFFFF"/>
            <w:lang w:val="en-GB" w:eastAsia="en-GB"/>
          </w:rPr>
          <w:t>nano-scales</w:t>
        </w:r>
        <w:proofErr w:type="gramEnd"/>
        <w:r w:rsidRPr="002D5EF6">
          <w:rPr>
            <w:rFonts w:ascii="Calibri" w:eastAsia="Times New Roman" w:hAnsi="Calibri" w:cs="Calibri"/>
            <w:color w:val="000000"/>
            <w:spacing w:val="2"/>
            <w:sz w:val="24"/>
            <w:szCs w:val="24"/>
            <w:shd w:val="clear" w:color="auto" w:fill="FFFFFF"/>
            <w:lang w:val="en-GB" w:eastAsia="en-GB"/>
          </w:rPr>
          <w:t xml:space="preserve"> over large areas</w:t>
        </w:r>
      </w:ins>
    </w:p>
    <w:p w14:paraId="66CD7CD8" w14:textId="77777777" w:rsidR="002D5EF6" w:rsidRPr="002D5EF6" w:rsidRDefault="002D5EF6" w:rsidP="002D5EF6">
      <w:pPr>
        <w:numPr>
          <w:ilvl w:val="0"/>
          <w:numId w:val="3"/>
        </w:numPr>
        <w:spacing w:after="0" w:line="240" w:lineRule="auto"/>
        <w:ind w:left="1440"/>
        <w:rPr>
          <w:ins w:id="27" w:author="Stefan Dimov (Mechanical Engineering)" w:date="2022-12-01T12:34:00Z"/>
          <w:rFonts w:ascii="Calibri" w:eastAsia="Times New Roman" w:hAnsi="Calibri" w:cs="Calibri"/>
          <w:color w:val="000000"/>
          <w:sz w:val="24"/>
          <w:szCs w:val="24"/>
          <w:lang w:val="en-GB" w:eastAsia="en-GB"/>
        </w:rPr>
      </w:pPr>
      <w:ins w:id="28"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In process inspection and process monitoring</w:t>
        </w:r>
      </w:ins>
    </w:p>
    <w:p w14:paraId="5B455548" w14:textId="77777777" w:rsidR="00CC031E" w:rsidRDefault="002D5EF6" w:rsidP="00CC031E">
      <w:pPr>
        <w:numPr>
          <w:ilvl w:val="0"/>
          <w:numId w:val="3"/>
        </w:numPr>
        <w:spacing w:after="0" w:line="240" w:lineRule="auto"/>
        <w:ind w:left="1440"/>
        <w:rPr>
          <w:ins w:id="29" w:author="Stefan Dimov (Mechanical Engineering)" w:date="2022-12-01T12:49:00Z"/>
          <w:rFonts w:ascii="Calibri" w:eastAsia="Times New Roman" w:hAnsi="Calibri" w:cs="Calibri"/>
          <w:color w:val="000000"/>
          <w:sz w:val="24"/>
          <w:szCs w:val="24"/>
          <w:lang w:val="en-GB" w:eastAsia="en-GB"/>
        </w:rPr>
      </w:pPr>
      <w:ins w:id="30"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Assembly of micro components</w:t>
        </w:r>
      </w:ins>
    </w:p>
    <w:p w14:paraId="530D00B2" w14:textId="0F9D491B" w:rsidR="00CC031E" w:rsidRPr="00CC031E" w:rsidRDefault="00CC031E" w:rsidP="00CC031E">
      <w:pPr>
        <w:numPr>
          <w:ilvl w:val="0"/>
          <w:numId w:val="3"/>
        </w:numPr>
        <w:spacing w:after="0" w:line="240" w:lineRule="auto"/>
        <w:ind w:left="1440"/>
        <w:rPr>
          <w:ins w:id="31" w:author="Stefan Dimov (Mechanical Engineering)" w:date="2022-12-01T12:34:00Z"/>
          <w:rFonts w:ascii="Calibri" w:eastAsia="Times New Roman" w:hAnsi="Calibri" w:cs="Calibri"/>
          <w:color w:val="000000"/>
          <w:sz w:val="24"/>
          <w:szCs w:val="24"/>
          <w:lang w:val="en-GB" w:eastAsia="en-GB"/>
        </w:rPr>
      </w:pPr>
      <w:ins w:id="32" w:author="Stefan Dimov (Mechanical Engineering)" w:date="2022-12-01T12:49:00Z">
        <w:r w:rsidRPr="00CC031E">
          <w:rPr>
            <w:rFonts w:ascii="Calibri" w:eastAsia="Times New Roman" w:hAnsi="Calibri" w:cs="Calibri"/>
            <w:color w:val="000000"/>
            <w:sz w:val="24"/>
            <w:szCs w:val="24"/>
            <w:lang w:val="en-GB" w:eastAsia="en-GB"/>
          </w:rPr>
          <w:t>Process modelling and simulation</w:t>
        </w:r>
      </w:ins>
    </w:p>
    <w:p w14:paraId="25AC0357" w14:textId="77777777" w:rsidR="002D5EF6" w:rsidRPr="002D5EF6" w:rsidRDefault="002D5EF6" w:rsidP="002D5EF6">
      <w:pPr>
        <w:spacing w:before="100" w:beforeAutospacing="1" w:after="100" w:afterAutospacing="1" w:line="240" w:lineRule="auto"/>
        <w:rPr>
          <w:ins w:id="33" w:author="Stefan Dimov (Mechanical Engineering)" w:date="2022-12-01T12:34:00Z"/>
          <w:rFonts w:ascii="Calibri" w:eastAsia="Times New Roman" w:hAnsi="Calibri" w:cs="Calibri"/>
          <w:color w:val="000000"/>
          <w:sz w:val="24"/>
          <w:szCs w:val="24"/>
          <w:lang w:val="en-GB" w:eastAsia="en-GB"/>
        </w:rPr>
      </w:pPr>
      <w:ins w:id="34" w:author="Stefan Dimov (Mechanical Engineering)" w:date="2022-12-01T12:34:00Z">
        <w:r w:rsidRPr="002D5EF6">
          <w:rPr>
            <w:rFonts w:ascii="Calibri" w:eastAsia="Times New Roman" w:hAnsi="Calibri" w:cs="Calibri"/>
            <w:b/>
            <w:bCs/>
            <w:color w:val="000000"/>
            <w:spacing w:val="2"/>
            <w:sz w:val="24"/>
            <w:szCs w:val="24"/>
            <w:shd w:val="clear" w:color="auto" w:fill="FFFFFF"/>
            <w:lang w:val="en-GB" w:eastAsia="en-GB"/>
          </w:rPr>
          <w:t>For enabling the manufacture of:</w:t>
        </w:r>
      </w:ins>
    </w:p>
    <w:p w14:paraId="5308EBC2" w14:textId="77777777" w:rsidR="002D5EF6" w:rsidRPr="002D5EF6" w:rsidRDefault="002D5EF6" w:rsidP="002D5EF6">
      <w:pPr>
        <w:numPr>
          <w:ilvl w:val="0"/>
          <w:numId w:val="4"/>
        </w:numPr>
        <w:spacing w:after="0" w:line="240" w:lineRule="auto"/>
        <w:ind w:left="1440"/>
        <w:rPr>
          <w:ins w:id="35" w:author="Stefan Dimov (Mechanical Engineering)" w:date="2022-12-01T12:34:00Z"/>
          <w:rFonts w:ascii="Calibri" w:eastAsia="Times New Roman" w:hAnsi="Calibri" w:cs="Calibri"/>
          <w:color w:val="000000"/>
          <w:sz w:val="24"/>
          <w:szCs w:val="24"/>
          <w:lang w:val="en-GB" w:eastAsia="en-GB"/>
        </w:rPr>
      </w:pPr>
      <w:ins w:id="36"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Microfluidics and nanofluidic devices</w:t>
        </w:r>
      </w:ins>
    </w:p>
    <w:p w14:paraId="18495270" w14:textId="77777777" w:rsidR="002D5EF6" w:rsidRPr="002D5EF6" w:rsidRDefault="002D5EF6" w:rsidP="002D5EF6">
      <w:pPr>
        <w:numPr>
          <w:ilvl w:val="0"/>
          <w:numId w:val="4"/>
        </w:numPr>
        <w:spacing w:after="0" w:line="240" w:lineRule="auto"/>
        <w:ind w:left="1440"/>
        <w:rPr>
          <w:ins w:id="37" w:author="Stefan Dimov (Mechanical Engineering)" w:date="2022-12-01T12:34:00Z"/>
          <w:rFonts w:ascii="Calibri" w:eastAsia="Times New Roman" w:hAnsi="Calibri" w:cs="Calibri"/>
          <w:color w:val="000000"/>
          <w:sz w:val="24"/>
          <w:szCs w:val="24"/>
          <w:lang w:val="en-GB" w:eastAsia="en-GB"/>
        </w:rPr>
      </w:pPr>
      <w:ins w:id="38"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THz devices</w:t>
        </w:r>
      </w:ins>
    </w:p>
    <w:p w14:paraId="4FEC47D0" w14:textId="77777777" w:rsidR="002D5EF6" w:rsidRPr="002D5EF6" w:rsidRDefault="002D5EF6" w:rsidP="002D5EF6">
      <w:pPr>
        <w:numPr>
          <w:ilvl w:val="0"/>
          <w:numId w:val="4"/>
        </w:numPr>
        <w:spacing w:after="0" w:line="240" w:lineRule="auto"/>
        <w:ind w:left="1440"/>
        <w:rPr>
          <w:ins w:id="39" w:author="Stefan Dimov (Mechanical Engineering)" w:date="2022-12-01T12:34:00Z"/>
          <w:rFonts w:ascii="Calibri" w:eastAsia="Times New Roman" w:hAnsi="Calibri" w:cs="Calibri"/>
          <w:color w:val="000000"/>
          <w:sz w:val="24"/>
          <w:szCs w:val="24"/>
          <w:lang w:val="en-GB" w:eastAsia="en-GB"/>
        </w:rPr>
      </w:pPr>
      <w:ins w:id="40"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Micro optics components and devices</w:t>
        </w:r>
      </w:ins>
    </w:p>
    <w:p w14:paraId="368BC816" w14:textId="77777777" w:rsidR="002D5EF6" w:rsidRPr="002D5EF6" w:rsidRDefault="002D5EF6" w:rsidP="002D5EF6">
      <w:pPr>
        <w:numPr>
          <w:ilvl w:val="0"/>
          <w:numId w:val="4"/>
        </w:numPr>
        <w:spacing w:after="0" w:line="240" w:lineRule="auto"/>
        <w:ind w:left="1440"/>
        <w:rPr>
          <w:ins w:id="41" w:author="Stefan Dimov (Mechanical Engineering)" w:date="2022-12-01T12:34:00Z"/>
          <w:rFonts w:ascii="Calibri" w:eastAsia="Times New Roman" w:hAnsi="Calibri" w:cs="Calibri"/>
          <w:color w:val="000000"/>
          <w:sz w:val="24"/>
          <w:szCs w:val="24"/>
          <w:lang w:val="en-GB" w:eastAsia="en-GB"/>
        </w:rPr>
      </w:pPr>
      <w:ins w:id="42"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Energy storage devices</w:t>
        </w:r>
      </w:ins>
    </w:p>
    <w:p w14:paraId="2B87BF72" w14:textId="77777777" w:rsidR="002D5EF6" w:rsidRPr="002D5EF6" w:rsidRDefault="002D5EF6" w:rsidP="002D5EF6">
      <w:pPr>
        <w:numPr>
          <w:ilvl w:val="0"/>
          <w:numId w:val="4"/>
        </w:numPr>
        <w:spacing w:after="0" w:line="240" w:lineRule="auto"/>
        <w:ind w:left="1440"/>
        <w:rPr>
          <w:ins w:id="43" w:author="Stefan Dimov (Mechanical Engineering)" w:date="2022-12-01T12:34:00Z"/>
          <w:rFonts w:ascii="Calibri" w:eastAsia="Times New Roman" w:hAnsi="Calibri" w:cs="Calibri"/>
          <w:color w:val="000000"/>
          <w:sz w:val="24"/>
          <w:szCs w:val="24"/>
          <w:lang w:val="en-GB" w:eastAsia="en-GB"/>
        </w:rPr>
      </w:pPr>
      <w:ins w:id="44"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Power generation devices</w:t>
        </w:r>
      </w:ins>
    </w:p>
    <w:p w14:paraId="11C84EE2" w14:textId="77777777" w:rsidR="002D5EF6" w:rsidRPr="002D5EF6" w:rsidRDefault="002D5EF6" w:rsidP="002D5EF6">
      <w:pPr>
        <w:numPr>
          <w:ilvl w:val="0"/>
          <w:numId w:val="4"/>
        </w:numPr>
        <w:spacing w:after="0" w:line="240" w:lineRule="auto"/>
        <w:ind w:left="1440"/>
        <w:rPr>
          <w:ins w:id="45" w:author="Stefan Dimov (Mechanical Engineering)" w:date="2022-12-01T12:34:00Z"/>
          <w:rFonts w:ascii="Calibri" w:eastAsia="Times New Roman" w:hAnsi="Calibri" w:cs="Calibri"/>
          <w:color w:val="000000"/>
          <w:sz w:val="24"/>
          <w:szCs w:val="24"/>
          <w:lang w:val="en-GB" w:eastAsia="en-GB"/>
        </w:rPr>
      </w:pPr>
      <w:ins w:id="46"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Moulded interconnect devices</w:t>
        </w:r>
      </w:ins>
    </w:p>
    <w:p w14:paraId="4C86FF1B" w14:textId="77777777" w:rsidR="002D5EF6" w:rsidRPr="002D5EF6" w:rsidRDefault="002D5EF6" w:rsidP="002D5EF6">
      <w:pPr>
        <w:numPr>
          <w:ilvl w:val="0"/>
          <w:numId w:val="4"/>
        </w:numPr>
        <w:spacing w:after="0" w:line="240" w:lineRule="auto"/>
        <w:ind w:left="1440"/>
        <w:rPr>
          <w:ins w:id="47" w:author="Stefan Dimov (Mechanical Engineering)" w:date="2022-12-01T12:34:00Z"/>
          <w:rFonts w:ascii="Calibri" w:eastAsia="Times New Roman" w:hAnsi="Calibri" w:cs="Calibri"/>
          <w:color w:val="000000"/>
          <w:sz w:val="24"/>
          <w:szCs w:val="24"/>
          <w:lang w:val="en-GB" w:eastAsia="en-GB"/>
        </w:rPr>
      </w:pPr>
      <w:ins w:id="48"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Sensors</w:t>
        </w:r>
      </w:ins>
    </w:p>
    <w:p w14:paraId="71F581D4" w14:textId="77777777" w:rsidR="002D5EF6" w:rsidRPr="002D5EF6" w:rsidRDefault="002D5EF6" w:rsidP="002D5EF6">
      <w:pPr>
        <w:numPr>
          <w:ilvl w:val="0"/>
          <w:numId w:val="4"/>
        </w:numPr>
        <w:spacing w:after="0" w:line="240" w:lineRule="auto"/>
        <w:ind w:left="1440"/>
        <w:rPr>
          <w:ins w:id="49" w:author="Stefan Dimov (Mechanical Engineering)" w:date="2022-12-01T12:34:00Z"/>
          <w:rFonts w:ascii="Calibri" w:eastAsia="Times New Roman" w:hAnsi="Calibri" w:cs="Calibri"/>
          <w:color w:val="000000"/>
          <w:sz w:val="24"/>
          <w:szCs w:val="24"/>
          <w:lang w:val="en-GB" w:eastAsia="en-GB"/>
        </w:rPr>
      </w:pPr>
      <w:ins w:id="50"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Actuators</w:t>
        </w:r>
      </w:ins>
    </w:p>
    <w:p w14:paraId="728285BE" w14:textId="77777777" w:rsidR="002D5EF6" w:rsidRPr="002D5EF6" w:rsidRDefault="002D5EF6" w:rsidP="002D5EF6">
      <w:pPr>
        <w:numPr>
          <w:ilvl w:val="0"/>
          <w:numId w:val="4"/>
        </w:numPr>
        <w:spacing w:after="0" w:line="240" w:lineRule="auto"/>
        <w:ind w:left="1440"/>
        <w:rPr>
          <w:ins w:id="51" w:author="Stefan Dimov (Mechanical Engineering)" w:date="2022-12-01T12:34:00Z"/>
          <w:rFonts w:ascii="Calibri" w:eastAsia="Times New Roman" w:hAnsi="Calibri" w:cs="Calibri"/>
          <w:color w:val="000000"/>
          <w:sz w:val="24"/>
          <w:szCs w:val="24"/>
          <w:lang w:val="en-GB" w:eastAsia="en-GB"/>
        </w:rPr>
      </w:pPr>
      <w:ins w:id="52"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Consumer electronics</w:t>
        </w:r>
      </w:ins>
    </w:p>
    <w:p w14:paraId="0246A224" w14:textId="6350D8C3" w:rsidR="002D5EF6" w:rsidRPr="00E43C10" w:rsidRDefault="002D5EF6">
      <w:pPr>
        <w:numPr>
          <w:ilvl w:val="0"/>
          <w:numId w:val="4"/>
        </w:numPr>
        <w:spacing w:after="100" w:line="240" w:lineRule="auto"/>
        <w:ind w:left="1440"/>
        <w:rPr>
          <w:ins w:id="53" w:author="Stefan Dimov (Mechanical Engineering)" w:date="2022-12-02T12:42:00Z"/>
          <w:rFonts w:ascii="Calibri" w:eastAsia="Times New Roman" w:hAnsi="Calibri" w:cs="Calibri"/>
          <w:color w:val="000000"/>
          <w:sz w:val="24"/>
          <w:szCs w:val="24"/>
          <w:lang w:val="en-GB" w:eastAsia="en-GB"/>
        </w:rPr>
      </w:pPr>
      <w:ins w:id="54" w:author="Stefan Dimov (Mechanical Engineering)" w:date="2022-12-01T12:34:00Z">
        <w:r w:rsidRPr="002D5EF6">
          <w:rPr>
            <w:rFonts w:ascii="Calibri" w:eastAsia="Times New Roman" w:hAnsi="Calibri" w:cs="Calibri"/>
            <w:color w:val="000000"/>
            <w:spacing w:val="2"/>
            <w:sz w:val="24"/>
            <w:szCs w:val="24"/>
            <w:shd w:val="clear" w:color="auto" w:fill="FFFFFF"/>
            <w:lang w:val="en-GB" w:eastAsia="en-GB"/>
          </w:rPr>
          <w:t>Life-sciences and medical devices</w:t>
        </w:r>
      </w:ins>
    </w:p>
    <w:p w14:paraId="2F988FC6" w14:textId="4E41D641" w:rsidR="007D4C39" w:rsidRPr="00E43C10" w:rsidRDefault="007D4C39">
      <w:pPr>
        <w:numPr>
          <w:ilvl w:val="0"/>
          <w:numId w:val="4"/>
        </w:numPr>
        <w:spacing w:after="100" w:line="240" w:lineRule="auto"/>
        <w:ind w:left="1440"/>
        <w:rPr>
          <w:ins w:id="55" w:author="Stefan Dimov (Mechanical Engineering)" w:date="2022-12-02T12:43:00Z"/>
          <w:rFonts w:ascii="Calibri" w:eastAsia="Times New Roman" w:hAnsi="Calibri" w:cs="Calibri"/>
          <w:color w:val="000000"/>
          <w:sz w:val="24"/>
          <w:szCs w:val="24"/>
          <w:lang w:val="en-GB" w:eastAsia="en-GB"/>
        </w:rPr>
      </w:pPr>
      <w:proofErr w:type="spellStart"/>
      <w:ins w:id="56" w:author="Stefan Dimov (Mechanical Engineering)" w:date="2022-12-02T12:42:00Z">
        <w:r>
          <w:rPr>
            <w:rFonts w:ascii="Calibri" w:eastAsia="Times New Roman" w:hAnsi="Calibri" w:cs="Calibri"/>
            <w:color w:val="000000"/>
            <w:spacing w:val="2"/>
            <w:sz w:val="24"/>
            <w:szCs w:val="24"/>
            <w:shd w:val="clear" w:color="auto" w:fill="FFFFFF"/>
            <w:lang w:val="en-GB" w:eastAsia="en-GB"/>
          </w:rPr>
          <w:t>Metasurfaces</w:t>
        </w:r>
      </w:ins>
      <w:proofErr w:type="spellEnd"/>
    </w:p>
    <w:p w14:paraId="4EC557B3" w14:textId="0D20C908" w:rsidR="007D4C39" w:rsidRPr="00E43C10" w:rsidRDefault="007D4C39" w:rsidP="00E43C10">
      <w:pPr>
        <w:numPr>
          <w:ilvl w:val="0"/>
          <w:numId w:val="4"/>
        </w:numPr>
        <w:spacing w:after="100" w:line="240" w:lineRule="auto"/>
        <w:ind w:left="1440"/>
        <w:rPr>
          <w:rFonts w:ascii="Calibri" w:eastAsia="Times New Roman" w:hAnsi="Calibri" w:cs="Calibri"/>
          <w:color w:val="000000"/>
          <w:sz w:val="24"/>
          <w:szCs w:val="24"/>
          <w:lang w:val="en-GB" w:eastAsia="en-GB"/>
        </w:rPr>
      </w:pPr>
      <w:ins w:id="57" w:author="Stefan Dimov (Mechanical Engineering)" w:date="2022-12-02T12:43:00Z">
        <w:r>
          <w:rPr>
            <w:rFonts w:ascii="Calibri" w:eastAsia="Times New Roman" w:hAnsi="Calibri" w:cs="Calibri"/>
            <w:color w:val="000000"/>
            <w:spacing w:val="2"/>
            <w:sz w:val="24"/>
            <w:szCs w:val="24"/>
            <w:shd w:val="clear" w:color="auto" w:fill="FFFFFF"/>
            <w:lang w:val="en-GB" w:eastAsia="en-GB"/>
          </w:rPr>
          <w:t>Metamaterials</w:t>
        </w:r>
      </w:ins>
    </w:p>
    <w:p w14:paraId="17F90FEB" w14:textId="77777777" w:rsidR="00192E97" w:rsidRDefault="00192E97" w:rsidP="00E052A2">
      <w:pPr>
        <w:spacing w:after="0"/>
      </w:pPr>
    </w:p>
    <w:p w14:paraId="48E471DA" w14:textId="6996AD5A" w:rsidR="00192E97" w:rsidRPr="00D064F0" w:rsidRDefault="00D064F0" w:rsidP="00E052A2">
      <w:pPr>
        <w:spacing w:after="0"/>
        <w:rPr>
          <w:u w:val="single"/>
        </w:rPr>
      </w:pPr>
      <w:r w:rsidRPr="00D064F0">
        <w:rPr>
          <w:u w:val="single"/>
        </w:rPr>
        <w:t>Publication Target Dates</w:t>
      </w:r>
      <w:r w:rsidR="00670FFD">
        <w:rPr>
          <w:u w:val="single"/>
        </w:rPr>
        <w:t xml:space="preserve"> (US format: month/date/year)</w:t>
      </w:r>
    </w:p>
    <w:p w14:paraId="7EF09CF8" w14:textId="0060D80B" w:rsidR="00192E97" w:rsidRDefault="00562C17" w:rsidP="00670FFD">
      <w:pPr>
        <w:pStyle w:val="ListParagraph"/>
        <w:numPr>
          <w:ilvl w:val="0"/>
          <w:numId w:val="1"/>
        </w:numPr>
        <w:spacing w:after="0"/>
      </w:pPr>
      <w:r w:rsidRPr="00670FFD">
        <w:rPr>
          <w:u w:val="single"/>
        </w:rPr>
        <w:t xml:space="preserve">Paper </w:t>
      </w:r>
      <w:r w:rsidR="00192E97" w:rsidRPr="00670FFD">
        <w:rPr>
          <w:u w:val="single"/>
        </w:rPr>
        <w:t>Submission Deadline</w:t>
      </w:r>
      <w:r w:rsidR="00192E97">
        <w:t>:</w:t>
      </w:r>
      <w:r w:rsidR="00670FFD">
        <w:t xml:space="preserve"> </w:t>
      </w:r>
      <w:ins w:id="58" w:author="Stefan Dimov (Mechanical Engineering)" w:date="2022-12-01T12:57:00Z">
        <w:r w:rsidR="00AB498C">
          <w:rPr>
            <w:rFonts w:ascii="Calibri" w:hAnsi="Calibri" w:cs="Calibri"/>
            <w:color w:val="000000"/>
          </w:rPr>
          <w:t>30</w:t>
        </w:r>
        <w:r w:rsidR="00AB498C">
          <w:rPr>
            <w:rFonts w:ascii="Calibri" w:hAnsi="Calibri" w:cs="Calibri"/>
            <w:color w:val="000000"/>
            <w:vertAlign w:val="superscript"/>
          </w:rPr>
          <w:t>th</w:t>
        </w:r>
        <w:r w:rsidR="00AB498C">
          <w:rPr>
            <w:rStyle w:val="apple-converted-space"/>
            <w:rFonts w:ascii="Calibri" w:hAnsi="Calibri" w:cs="Calibri"/>
            <w:color w:val="000000"/>
          </w:rPr>
          <w:t> </w:t>
        </w:r>
        <w:r w:rsidR="00AB498C">
          <w:rPr>
            <w:rFonts w:ascii="Calibri" w:hAnsi="Calibri" w:cs="Calibri"/>
            <w:color w:val="000000"/>
          </w:rPr>
          <w:t>May 2023</w:t>
        </w:r>
      </w:ins>
    </w:p>
    <w:p w14:paraId="18D467F9" w14:textId="08D6995A" w:rsidR="00670FFD" w:rsidRDefault="00670FFD" w:rsidP="00670FFD">
      <w:pPr>
        <w:pStyle w:val="ListParagraph"/>
        <w:numPr>
          <w:ilvl w:val="0"/>
          <w:numId w:val="1"/>
        </w:numPr>
        <w:spacing w:after="0"/>
      </w:pPr>
      <w:r w:rsidRPr="00670FFD">
        <w:rPr>
          <w:u w:val="single"/>
        </w:rPr>
        <w:t>Initial Review Completed</w:t>
      </w:r>
      <w:r>
        <w:t>:</w:t>
      </w:r>
      <w:ins w:id="59" w:author="Stefan Dimov (Mechanical Engineering)" w:date="2022-12-01T12:57:00Z">
        <w:r w:rsidR="00AB498C" w:rsidRPr="00AB498C">
          <w:rPr>
            <w:rFonts w:ascii="Calibri" w:hAnsi="Calibri" w:cs="Calibri"/>
            <w:color w:val="000000"/>
          </w:rPr>
          <w:t xml:space="preserve"> </w:t>
        </w:r>
        <w:r w:rsidR="00AB498C">
          <w:rPr>
            <w:rFonts w:ascii="Calibri" w:hAnsi="Calibri" w:cs="Calibri"/>
            <w:color w:val="000000"/>
          </w:rPr>
          <w:t>30</w:t>
        </w:r>
        <w:r w:rsidR="00AB498C">
          <w:rPr>
            <w:rFonts w:ascii="Calibri" w:hAnsi="Calibri" w:cs="Calibri"/>
            <w:color w:val="000000"/>
            <w:vertAlign w:val="superscript"/>
          </w:rPr>
          <w:t>th</w:t>
        </w:r>
        <w:r w:rsidR="00AB498C">
          <w:rPr>
            <w:rStyle w:val="apple-converted-space"/>
            <w:rFonts w:ascii="Calibri" w:hAnsi="Calibri" w:cs="Calibri"/>
            <w:color w:val="000000"/>
          </w:rPr>
          <w:t> </w:t>
        </w:r>
        <w:r w:rsidR="00AB498C">
          <w:rPr>
            <w:rFonts w:ascii="Calibri" w:hAnsi="Calibri" w:cs="Calibri"/>
            <w:color w:val="000000"/>
          </w:rPr>
          <w:t>Aug 2023</w:t>
        </w:r>
      </w:ins>
    </w:p>
    <w:p w14:paraId="72DADAC9" w14:textId="73DA7845" w:rsidR="00562C17" w:rsidRDefault="00562C17" w:rsidP="00AB498C">
      <w:pPr>
        <w:pStyle w:val="ListParagraph"/>
        <w:numPr>
          <w:ilvl w:val="0"/>
          <w:numId w:val="1"/>
        </w:numPr>
        <w:spacing w:after="0"/>
        <w:rPr>
          <w:ins w:id="60" w:author="Stefan Dimov (Mechanical Engineering)" w:date="2022-12-01T12:57:00Z"/>
        </w:rPr>
      </w:pPr>
      <w:r w:rsidRPr="00670FFD">
        <w:rPr>
          <w:u w:val="single"/>
        </w:rPr>
        <w:t xml:space="preserve">Special Issue </w:t>
      </w:r>
      <w:r w:rsidR="00192E97" w:rsidRPr="00670FFD">
        <w:rPr>
          <w:u w:val="single"/>
        </w:rPr>
        <w:t>Publication Date</w:t>
      </w:r>
      <w:r w:rsidR="00192E97">
        <w:t>:</w:t>
      </w:r>
      <w:ins w:id="61" w:author="Stefan Dimov (Mechanical Engineering)" w:date="2022-12-01T12:57:00Z">
        <w:r w:rsidR="00AB498C" w:rsidRPr="00AB498C">
          <w:rPr>
            <w:rFonts w:ascii="Calibri" w:hAnsi="Calibri" w:cs="Calibri"/>
            <w:color w:val="000000"/>
          </w:rPr>
          <w:t xml:space="preserve"> </w:t>
        </w:r>
        <w:r w:rsidR="00AB498C">
          <w:rPr>
            <w:rFonts w:ascii="Calibri" w:hAnsi="Calibri" w:cs="Calibri"/>
            <w:color w:val="000000"/>
          </w:rPr>
          <w:t>Nov 2023</w:t>
        </w:r>
      </w:ins>
    </w:p>
    <w:p w14:paraId="6D9CF2B6" w14:textId="77777777" w:rsidR="00AB498C" w:rsidRDefault="00AB498C" w:rsidP="00192E97">
      <w:pPr>
        <w:spacing w:after="0"/>
      </w:pPr>
    </w:p>
    <w:p w14:paraId="510855B8" w14:textId="06FE7ECE" w:rsidR="00B04ACE" w:rsidRPr="009D60C0" w:rsidRDefault="00BD147E" w:rsidP="00192E97">
      <w:pPr>
        <w:spacing w:after="0"/>
        <w:rPr>
          <w:u w:val="single"/>
        </w:rPr>
      </w:pPr>
      <w:r>
        <w:rPr>
          <w:u w:val="single"/>
        </w:rPr>
        <w:t xml:space="preserve">Standard </w:t>
      </w:r>
      <w:r w:rsidR="00B04ACE" w:rsidRPr="009D60C0">
        <w:rPr>
          <w:u w:val="single"/>
        </w:rPr>
        <w:t xml:space="preserve">Submission </w:t>
      </w:r>
      <w:r w:rsidR="009D60C0">
        <w:rPr>
          <w:u w:val="single"/>
        </w:rPr>
        <w:t>Instructions</w:t>
      </w:r>
    </w:p>
    <w:p w14:paraId="504A9F87" w14:textId="016BEB72" w:rsidR="00BD147E" w:rsidRDefault="00BD147E" w:rsidP="00192E97">
      <w:pPr>
        <w:spacing w:after="0"/>
      </w:pPr>
      <w:r w:rsidRPr="00BD147E">
        <w:rPr>
          <w:rFonts w:ascii="Arial" w:eastAsia="Times New Roman" w:hAnsi="Arial" w:cs="Arial"/>
          <w:sz w:val="20"/>
          <w:szCs w:val="20"/>
        </w:rPr>
        <w:t xml:space="preserve">Papers should be submitted electronically to the </w:t>
      </w:r>
      <w:r w:rsidR="00363BA8">
        <w:rPr>
          <w:rFonts w:ascii="Arial" w:eastAsia="Times New Roman" w:hAnsi="Arial" w:cs="Arial"/>
          <w:sz w:val="20"/>
          <w:szCs w:val="20"/>
        </w:rPr>
        <w:t>j</w:t>
      </w:r>
      <w:r w:rsidRPr="00BD147E">
        <w:rPr>
          <w:rFonts w:ascii="Arial" w:eastAsia="Times New Roman" w:hAnsi="Arial" w:cs="Arial"/>
          <w:sz w:val="20"/>
          <w:szCs w:val="20"/>
        </w:rPr>
        <w:t xml:space="preserve">ournal at </w:t>
      </w:r>
      <w:hyperlink r:id="rId5" w:history="1">
        <w:r w:rsidRPr="00BD147E">
          <w:rPr>
            <w:rFonts w:ascii="Arial" w:eastAsia="Times New Roman" w:hAnsi="Arial" w:cs="Arial"/>
            <w:b/>
            <w:bCs/>
            <w:color w:val="0081FF"/>
            <w:sz w:val="20"/>
            <w:szCs w:val="20"/>
            <w:u w:val="single"/>
          </w:rPr>
          <w:t>http://journaltool.asme.org</w:t>
        </w:r>
      </w:hyperlink>
      <w:r w:rsidRPr="00BD147E">
        <w:rPr>
          <w:rFonts w:ascii="Arial" w:eastAsia="Times New Roman" w:hAnsi="Arial" w:cs="Arial"/>
          <w:sz w:val="20"/>
          <w:szCs w:val="20"/>
        </w:rPr>
        <w:t xml:space="preserve">. If you already have an account, log in as author and select </w:t>
      </w:r>
      <w:r w:rsidRPr="00BD147E">
        <w:rPr>
          <w:rFonts w:ascii="Arial" w:eastAsia="Times New Roman" w:hAnsi="Arial" w:cs="Arial"/>
          <w:b/>
          <w:bCs/>
          <w:sz w:val="20"/>
          <w:szCs w:val="20"/>
        </w:rPr>
        <w:t>Submit Paper</w:t>
      </w:r>
      <w:r w:rsidRPr="00BD147E">
        <w:rPr>
          <w:rFonts w:ascii="Arial" w:eastAsia="Times New Roman" w:hAnsi="Arial" w:cs="Arial"/>
          <w:sz w:val="20"/>
          <w:szCs w:val="20"/>
        </w:rPr>
        <w:t xml:space="preserve"> at the bottom of the page. If you do not have an account, select </w:t>
      </w:r>
      <w:proofErr w:type="gramStart"/>
      <w:r w:rsidRPr="00BD147E">
        <w:rPr>
          <w:rFonts w:ascii="Arial" w:eastAsia="Times New Roman" w:hAnsi="Arial" w:cs="Arial"/>
          <w:b/>
          <w:bCs/>
          <w:sz w:val="20"/>
          <w:szCs w:val="20"/>
        </w:rPr>
        <w:t>Submissions</w:t>
      </w:r>
      <w:proofErr w:type="gramEnd"/>
      <w:r w:rsidRPr="00BD147E">
        <w:rPr>
          <w:rFonts w:ascii="Arial" w:eastAsia="Times New Roman" w:hAnsi="Arial" w:cs="Arial"/>
          <w:sz w:val="20"/>
          <w:szCs w:val="20"/>
        </w:rPr>
        <w:t xml:space="preserve"> and follow the steps. In either case, at the </w:t>
      </w:r>
      <w:r w:rsidRPr="00BD147E">
        <w:rPr>
          <w:rFonts w:ascii="Arial" w:eastAsia="Times New Roman" w:hAnsi="Arial" w:cs="Arial"/>
          <w:b/>
          <w:bCs/>
          <w:sz w:val="20"/>
          <w:szCs w:val="20"/>
        </w:rPr>
        <w:t>Paper Submittal page</w:t>
      </w:r>
      <w:r w:rsidRPr="00BD147E">
        <w:rPr>
          <w:rFonts w:ascii="Arial" w:eastAsia="Times New Roman" w:hAnsi="Arial" w:cs="Arial"/>
          <w:sz w:val="20"/>
          <w:szCs w:val="20"/>
        </w:rPr>
        <w:t xml:space="preserve">, select the </w:t>
      </w:r>
      <w:r w:rsidRPr="00BD147E">
        <w:rPr>
          <w:rFonts w:ascii="Arial" w:eastAsia="Times New Roman" w:hAnsi="Arial" w:cs="Arial"/>
          <w:b/>
          <w:bCs/>
          <w:i/>
          <w:iCs/>
          <w:sz w:val="20"/>
          <w:szCs w:val="20"/>
        </w:rPr>
        <w:t xml:space="preserve">Journal of </w:t>
      </w:r>
      <w:ins w:id="62" w:author="Stefan Dimov (Mechanical Engineering)" w:date="2022-12-01T12:58:00Z">
        <w:r w:rsidR="00AB498C">
          <w:rPr>
            <w:rFonts w:ascii="Arial" w:eastAsia="Times New Roman" w:hAnsi="Arial" w:cs="Arial"/>
            <w:b/>
            <w:bCs/>
            <w:i/>
            <w:iCs/>
            <w:sz w:val="20"/>
            <w:szCs w:val="20"/>
          </w:rPr>
          <w:t>Micr</w:t>
        </w:r>
      </w:ins>
      <w:ins w:id="63" w:author="Stefan Dimov (Mechanical Engineering)" w:date="2022-12-01T12:59:00Z">
        <w:r w:rsidR="00AB498C">
          <w:rPr>
            <w:rFonts w:ascii="Arial" w:eastAsia="Times New Roman" w:hAnsi="Arial" w:cs="Arial"/>
            <w:b/>
            <w:bCs/>
            <w:i/>
            <w:iCs/>
            <w:sz w:val="20"/>
            <w:szCs w:val="20"/>
          </w:rPr>
          <w:t>o and Nano Manufacturing</w:t>
        </w:r>
      </w:ins>
      <w:ins w:id="64" w:author="Stefan Dimov (Mechanical Engineering)" w:date="2022-12-01T12:58:00Z">
        <w:r w:rsidR="00AB498C" w:rsidRPr="00BD147E">
          <w:rPr>
            <w:rFonts w:ascii="Arial" w:eastAsia="Times New Roman" w:hAnsi="Arial" w:cs="Arial"/>
            <w:sz w:val="20"/>
            <w:szCs w:val="20"/>
          </w:rPr>
          <w:t xml:space="preserve"> </w:t>
        </w:r>
      </w:ins>
      <w:r w:rsidRPr="00BD147E">
        <w:rPr>
          <w:rFonts w:ascii="Arial" w:eastAsia="Times New Roman" w:hAnsi="Arial" w:cs="Arial"/>
          <w:sz w:val="20"/>
          <w:szCs w:val="20"/>
        </w:rPr>
        <w:t xml:space="preserve">and then select the special issue </w:t>
      </w:r>
      <w:ins w:id="65" w:author="Stefan Dimov (Mechanical Engineering)" w:date="2022-12-02T16:22:00Z">
        <w:r w:rsidR="00F042AB">
          <w:rPr>
            <w:rFonts w:ascii="Arial" w:eastAsia="Times New Roman" w:hAnsi="Arial" w:cs="Arial"/>
            <w:sz w:val="20"/>
            <w:szCs w:val="20"/>
          </w:rPr>
          <w:t xml:space="preserve">on </w:t>
        </w:r>
      </w:ins>
      <w:ins w:id="66" w:author="Stefan Dimov (Mechanical Engineering)" w:date="2022-12-01T12:59:00Z">
        <w:r w:rsidR="00AB498C">
          <w:rPr>
            <w:rFonts w:ascii="Arial" w:eastAsia="Times New Roman" w:hAnsi="Arial" w:cs="Arial"/>
            <w:b/>
            <w:bCs/>
            <w:sz w:val="20"/>
            <w:szCs w:val="20"/>
          </w:rPr>
          <w:t>Advances in Micro and Nano Manufacturing</w:t>
        </w:r>
        <w:r w:rsidR="00AB498C" w:rsidRPr="007355DD">
          <w:rPr>
            <w:rFonts w:ascii="Arial" w:eastAsia="Times New Roman" w:hAnsi="Arial" w:cs="Arial"/>
            <w:b/>
            <w:bCs/>
            <w:sz w:val="20"/>
            <w:szCs w:val="20"/>
          </w:rPr>
          <w:t>.</w:t>
        </w:r>
        <w:r w:rsidR="00AB498C">
          <w:rPr>
            <w:rFonts w:ascii="Arial" w:eastAsia="Times New Roman" w:hAnsi="Arial" w:cs="Arial"/>
            <w:sz w:val="20"/>
            <w:szCs w:val="20"/>
          </w:rPr>
          <w:t xml:space="preserve"> </w:t>
        </w:r>
      </w:ins>
      <w:r w:rsidR="00EF743D">
        <w:rPr>
          <w:rFonts w:ascii="Arial" w:eastAsia="Times New Roman" w:hAnsi="Arial" w:cs="Arial"/>
          <w:sz w:val="20"/>
          <w:szCs w:val="20"/>
        </w:rPr>
        <w:t xml:space="preserve">Papers received after the deadline or papers not selected for inclusion in the Special Issue may be accepted for publication in a regular issue. </w:t>
      </w:r>
    </w:p>
    <w:p w14:paraId="59D6F15B" w14:textId="77777777" w:rsidR="00BD147E" w:rsidRDefault="00BD147E" w:rsidP="00192E97">
      <w:pPr>
        <w:spacing w:after="0"/>
      </w:pPr>
    </w:p>
    <w:p w14:paraId="285E18F1" w14:textId="77777777" w:rsidR="009D60C0" w:rsidRDefault="009D60C0" w:rsidP="00192E97">
      <w:pPr>
        <w:spacing w:after="0"/>
      </w:pPr>
      <w:r w:rsidRPr="00EF743D">
        <w:rPr>
          <w:u w:val="single"/>
        </w:rPr>
        <w:t>Include any non-standard instructions</w:t>
      </w:r>
      <w:r>
        <w:t>:</w:t>
      </w:r>
    </w:p>
    <w:p w14:paraId="3CEF8FC5" w14:textId="77777777" w:rsidR="00B04ACE" w:rsidRDefault="00B04ACE" w:rsidP="00192E97">
      <w:pPr>
        <w:spacing w:after="0"/>
      </w:pPr>
    </w:p>
    <w:p w14:paraId="7464FF85" w14:textId="77777777" w:rsidR="00A57F97" w:rsidRPr="009D60C0" w:rsidRDefault="00A57F97" w:rsidP="00A57F97">
      <w:pPr>
        <w:spacing w:after="0"/>
        <w:rPr>
          <w:u w:val="single"/>
        </w:rPr>
      </w:pPr>
      <w:r w:rsidRPr="009D60C0">
        <w:rPr>
          <w:u w:val="single"/>
        </w:rPr>
        <w:t>Special Issue Editor(s)</w:t>
      </w:r>
    </w:p>
    <w:p w14:paraId="61AB96C3" w14:textId="77777777" w:rsidR="00A57F97" w:rsidRDefault="00A57F97" w:rsidP="00A57F97">
      <w:pPr>
        <w:spacing w:after="0"/>
      </w:pPr>
      <w:r>
        <w:t>Name:</w:t>
      </w:r>
    </w:p>
    <w:p w14:paraId="0EC3A404" w14:textId="77777777" w:rsidR="00A57F97" w:rsidRDefault="00A57F97" w:rsidP="00A57F97">
      <w:pPr>
        <w:spacing w:after="0"/>
      </w:pPr>
      <w:r>
        <w:t>Title (optional):</w:t>
      </w:r>
    </w:p>
    <w:p w14:paraId="0277D385" w14:textId="77777777" w:rsidR="00A57F97" w:rsidRDefault="00A57F97" w:rsidP="00A57F97">
      <w:pPr>
        <w:spacing w:after="0"/>
      </w:pPr>
      <w:r>
        <w:lastRenderedPageBreak/>
        <w:t>Affiliation/Country:</w:t>
      </w:r>
    </w:p>
    <w:p w14:paraId="49FA5348" w14:textId="77777777" w:rsidR="00A57F97" w:rsidRDefault="00A57F97" w:rsidP="00A57F97">
      <w:pPr>
        <w:spacing w:after="0"/>
      </w:pPr>
      <w:r>
        <w:t>Email:</w:t>
      </w:r>
    </w:p>
    <w:p w14:paraId="2359D351" w14:textId="77777777" w:rsidR="00A57F97" w:rsidRDefault="00A57F97" w:rsidP="00A57F97">
      <w:pPr>
        <w:spacing w:after="0"/>
      </w:pPr>
    </w:p>
    <w:p w14:paraId="480C92F5" w14:textId="77777777" w:rsidR="00A57F97" w:rsidRDefault="00A57F97" w:rsidP="00A57F97">
      <w:pPr>
        <w:spacing w:after="0"/>
      </w:pPr>
      <w:r>
        <w:t>Name:</w:t>
      </w:r>
    </w:p>
    <w:p w14:paraId="256E9440" w14:textId="77777777" w:rsidR="00A57F97" w:rsidRDefault="00A57F97" w:rsidP="00A57F97">
      <w:pPr>
        <w:spacing w:after="0"/>
      </w:pPr>
      <w:r>
        <w:t>Title (optional):</w:t>
      </w:r>
    </w:p>
    <w:p w14:paraId="1E3A2D86" w14:textId="77777777" w:rsidR="00A57F97" w:rsidRDefault="00A57F97" w:rsidP="00A57F97">
      <w:pPr>
        <w:spacing w:after="0"/>
      </w:pPr>
      <w:r>
        <w:t>Affiliation/Country:</w:t>
      </w:r>
    </w:p>
    <w:p w14:paraId="38F13217" w14:textId="77777777" w:rsidR="00A57F97" w:rsidRDefault="00A57F97" w:rsidP="00A57F97">
      <w:pPr>
        <w:spacing w:after="0"/>
      </w:pPr>
      <w:r>
        <w:t>Email:</w:t>
      </w:r>
    </w:p>
    <w:p w14:paraId="181B6FFA" w14:textId="77777777" w:rsidR="00A57F97" w:rsidRDefault="00A57F97" w:rsidP="00A57F97">
      <w:pPr>
        <w:spacing w:after="0"/>
      </w:pPr>
    </w:p>
    <w:p w14:paraId="6FA39891" w14:textId="77777777" w:rsidR="00A57F97" w:rsidRDefault="00A57F97" w:rsidP="00A57F97">
      <w:pPr>
        <w:spacing w:after="0"/>
      </w:pPr>
      <w:r>
        <w:t>Name:</w:t>
      </w:r>
    </w:p>
    <w:p w14:paraId="7220EF34" w14:textId="77777777" w:rsidR="00A57F97" w:rsidRDefault="00A57F97" w:rsidP="00A57F97">
      <w:pPr>
        <w:spacing w:after="0"/>
      </w:pPr>
      <w:r>
        <w:t>Title (optional):</w:t>
      </w:r>
    </w:p>
    <w:p w14:paraId="748599E5" w14:textId="77777777" w:rsidR="00A57F97" w:rsidRDefault="00A57F97" w:rsidP="00A57F97">
      <w:pPr>
        <w:spacing w:after="0"/>
      </w:pPr>
      <w:r>
        <w:t>Affiliation/Country:</w:t>
      </w:r>
    </w:p>
    <w:p w14:paraId="446DD7B5" w14:textId="77777777" w:rsidR="00A57F97" w:rsidRDefault="00A57F97" w:rsidP="00A57F97">
      <w:pPr>
        <w:spacing w:after="0"/>
      </w:pPr>
      <w:r>
        <w:t>Email:</w:t>
      </w:r>
    </w:p>
    <w:p w14:paraId="44F91BC9" w14:textId="77777777" w:rsidR="00A57F97" w:rsidRDefault="00A57F97" w:rsidP="00A57F97">
      <w:pPr>
        <w:spacing w:after="0"/>
      </w:pPr>
    </w:p>
    <w:p w14:paraId="73851257" w14:textId="77777777" w:rsidR="00072C69" w:rsidRPr="00CF2FBB" w:rsidRDefault="00072C69" w:rsidP="00A57F97">
      <w:pPr>
        <w:spacing w:after="0"/>
      </w:pPr>
    </w:p>
    <w:sectPr w:rsidR="00072C69" w:rsidRPr="00CF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BD"/>
    <w:multiLevelType w:val="multilevel"/>
    <w:tmpl w:val="307C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D1846"/>
    <w:multiLevelType w:val="hybridMultilevel"/>
    <w:tmpl w:val="C9BCA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23B0C"/>
    <w:multiLevelType w:val="multilevel"/>
    <w:tmpl w:val="D2D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557EB"/>
    <w:multiLevelType w:val="multilevel"/>
    <w:tmpl w:val="37C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82276C"/>
    <w:multiLevelType w:val="multilevel"/>
    <w:tmpl w:val="4CA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07479"/>
    <w:multiLevelType w:val="hybridMultilevel"/>
    <w:tmpl w:val="23A6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71E84"/>
    <w:multiLevelType w:val="multilevel"/>
    <w:tmpl w:val="CD9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68525">
    <w:abstractNumId w:val="1"/>
  </w:num>
  <w:num w:numId="2" w16cid:durableId="875578315">
    <w:abstractNumId w:val="5"/>
  </w:num>
  <w:num w:numId="3" w16cid:durableId="889002773">
    <w:abstractNumId w:val="4"/>
  </w:num>
  <w:num w:numId="4" w16cid:durableId="826559682">
    <w:abstractNumId w:val="3"/>
  </w:num>
  <w:num w:numId="5" w16cid:durableId="448281535">
    <w:abstractNumId w:val="6"/>
  </w:num>
  <w:num w:numId="6" w16cid:durableId="1609122180">
    <w:abstractNumId w:val="0"/>
  </w:num>
  <w:num w:numId="7" w16cid:durableId="2174012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Dimov (Mechanical Engineering)">
    <w15:presenceInfo w15:providerId="AD" w15:userId="S::s.s.dimov@bham.ac.uk::a3fcd84a-128f-4fdb-936d-f6f2a3d3c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2A2"/>
    <w:rsid w:val="00046E78"/>
    <w:rsid w:val="00072C69"/>
    <w:rsid w:val="000A1EC3"/>
    <w:rsid w:val="00192E97"/>
    <w:rsid w:val="002D5EF6"/>
    <w:rsid w:val="00337EFF"/>
    <w:rsid w:val="00363BA8"/>
    <w:rsid w:val="00464023"/>
    <w:rsid w:val="0047601E"/>
    <w:rsid w:val="004F6D5E"/>
    <w:rsid w:val="00562C17"/>
    <w:rsid w:val="00664640"/>
    <w:rsid w:val="00670FFD"/>
    <w:rsid w:val="006A4FB5"/>
    <w:rsid w:val="007355DD"/>
    <w:rsid w:val="007A7838"/>
    <w:rsid w:val="007D4C39"/>
    <w:rsid w:val="00832F27"/>
    <w:rsid w:val="00896482"/>
    <w:rsid w:val="008C4844"/>
    <w:rsid w:val="00946CBA"/>
    <w:rsid w:val="009D60C0"/>
    <w:rsid w:val="009D72EB"/>
    <w:rsid w:val="00A57F97"/>
    <w:rsid w:val="00A61172"/>
    <w:rsid w:val="00AB498C"/>
    <w:rsid w:val="00B04ACE"/>
    <w:rsid w:val="00B72C24"/>
    <w:rsid w:val="00B8154F"/>
    <w:rsid w:val="00BD147E"/>
    <w:rsid w:val="00CC031E"/>
    <w:rsid w:val="00CF2FBB"/>
    <w:rsid w:val="00D064F0"/>
    <w:rsid w:val="00D90451"/>
    <w:rsid w:val="00E052A2"/>
    <w:rsid w:val="00E43C10"/>
    <w:rsid w:val="00E92B75"/>
    <w:rsid w:val="00EB657F"/>
    <w:rsid w:val="00EF743D"/>
    <w:rsid w:val="00F0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21B9"/>
  <w15:docId w15:val="{5A9ABFF7-6C83-4327-AE18-D31355A8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C17"/>
    <w:rPr>
      <w:sz w:val="16"/>
      <w:szCs w:val="16"/>
    </w:rPr>
  </w:style>
  <w:style w:type="paragraph" w:styleId="CommentText">
    <w:name w:val="annotation text"/>
    <w:basedOn w:val="Normal"/>
    <w:link w:val="CommentTextChar"/>
    <w:uiPriority w:val="99"/>
    <w:semiHidden/>
    <w:unhideWhenUsed/>
    <w:rsid w:val="00562C17"/>
    <w:pPr>
      <w:spacing w:line="240" w:lineRule="auto"/>
    </w:pPr>
    <w:rPr>
      <w:sz w:val="20"/>
      <w:szCs w:val="20"/>
    </w:rPr>
  </w:style>
  <w:style w:type="character" w:customStyle="1" w:styleId="CommentTextChar">
    <w:name w:val="Comment Text Char"/>
    <w:basedOn w:val="DefaultParagraphFont"/>
    <w:link w:val="CommentText"/>
    <w:uiPriority w:val="99"/>
    <w:semiHidden/>
    <w:rsid w:val="00562C17"/>
    <w:rPr>
      <w:sz w:val="20"/>
      <w:szCs w:val="20"/>
    </w:rPr>
  </w:style>
  <w:style w:type="paragraph" w:styleId="CommentSubject">
    <w:name w:val="annotation subject"/>
    <w:basedOn w:val="CommentText"/>
    <w:next w:val="CommentText"/>
    <w:link w:val="CommentSubjectChar"/>
    <w:uiPriority w:val="99"/>
    <w:semiHidden/>
    <w:unhideWhenUsed/>
    <w:rsid w:val="00562C17"/>
    <w:rPr>
      <w:b/>
      <w:bCs/>
    </w:rPr>
  </w:style>
  <w:style w:type="character" w:customStyle="1" w:styleId="CommentSubjectChar">
    <w:name w:val="Comment Subject Char"/>
    <w:basedOn w:val="CommentTextChar"/>
    <w:link w:val="CommentSubject"/>
    <w:uiPriority w:val="99"/>
    <w:semiHidden/>
    <w:rsid w:val="00562C17"/>
    <w:rPr>
      <w:b/>
      <w:bCs/>
      <w:sz w:val="20"/>
      <w:szCs w:val="20"/>
    </w:rPr>
  </w:style>
  <w:style w:type="paragraph" w:styleId="BalloonText">
    <w:name w:val="Balloon Text"/>
    <w:basedOn w:val="Normal"/>
    <w:link w:val="BalloonTextChar"/>
    <w:uiPriority w:val="99"/>
    <w:semiHidden/>
    <w:unhideWhenUsed/>
    <w:rsid w:val="00562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C17"/>
    <w:rPr>
      <w:rFonts w:ascii="Segoe UI" w:hAnsi="Segoe UI" w:cs="Segoe UI"/>
      <w:sz w:val="18"/>
      <w:szCs w:val="18"/>
    </w:rPr>
  </w:style>
  <w:style w:type="paragraph" w:styleId="ListParagraph">
    <w:name w:val="List Paragraph"/>
    <w:basedOn w:val="Normal"/>
    <w:uiPriority w:val="34"/>
    <w:qFormat/>
    <w:rsid w:val="00670FFD"/>
    <w:pPr>
      <w:ind w:left="720"/>
      <w:contextualSpacing/>
    </w:pPr>
  </w:style>
  <w:style w:type="paragraph" w:styleId="Revision">
    <w:name w:val="Revision"/>
    <w:hidden/>
    <w:uiPriority w:val="99"/>
    <w:semiHidden/>
    <w:rsid w:val="00B72C24"/>
    <w:pPr>
      <w:spacing w:after="0" w:line="240" w:lineRule="auto"/>
    </w:pPr>
  </w:style>
  <w:style w:type="paragraph" w:styleId="NormalWeb">
    <w:name w:val="Normal (Web)"/>
    <w:basedOn w:val="Normal"/>
    <w:uiPriority w:val="99"/>
    <w:semiHidden/>
    <w:unhideWhenUsed/>
    <w:rsid w:val="002D5EF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2D5EF6"/>
  </w:style>
  <w:style w:type="paragraph" w:styleId="PlainText">
    <w:name w:val="Plain Text"/>
    <w:basedOn w:val="Normal"/>
    <w:link w:val="PlainTextChar"/>
    <w:uiPriority w:val="99"/>
    <w:unhideWhenUsed/>
    <w:rsid w:val="007D4C3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rsid w:val="007D4C39"/>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7990">
      <w:bodyDiv w:val="1"/>
      <w:marLeft w:val="0"/>
      <w:marRight w:val="0"/>
      <w:marTop w:val="0"/>
      <w:marBottom w:val="0"/>
      <w:divBdr>
        <w:top w:val="none" w:sz="0" w:space="0" w:color="auto"/>
        <w:left w:val="none" w:sz="0" w:space="0" w:color="auto"/>
        <w:bottom w:val="none" w:sz="0" w:space="0" w:color="auto"/>
        <w:right w:val="none" w:sz="0" w:space="0" w:color="auto"/>
      </w:divBdr>
    </w:div>
    <w:div w:id="478616550">
      <w:bodyDiv w:val="1"/>
      <w:marLeft w:val="0"/>
      <w:marRight w:val="0"/>
      <w:marTop w:val="0"/>
      <w:marBottom w:val="0"/>
      <w:divBdr>
        <w:top w:val="none" w:sz="0" w:space="0" w:color="auto"/>
        <w:left w:val="none" w:sz="0" w:space="0" w:color="auto"/>
        <w:bottom w:val="none" w:sz="0" w:space="0" w:color="auto"/>
        <w:right w:val="none" w:sz="0" w:space="0" w:color="auto"/>
      </w:divBdr>
      <w:divsChild>
        <w:div w:id="535581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825867">
      <w:bodyDiv w:val="1"/>
      <w:marLeft w:val="0"/>
      <w:marRight w:val="0"/>
      <w:marTop w:val="0"/>
      <w:marBottom w:val="0"/>
      <w:divBdr>
        <w:top w:val="none" w:sz="0" w:space="0" w:color="auto"/>
        <w:left w:val="none" w:sz="0" w:space="0" w:color="auto"/>
        <w:bottom w:val="none" w:sz="0" w:space="0" w:color="auto"/>
        <w:right w:val="none" w:sz="0" w:space="0" w:color="auto"/>
      </w:divBdr>
      <w:divsChild>
        <w:div w:id="1573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781995">
      <w:bodyDiv w:val="1"/>
      <w:marLeft w:val="0"/>
      <w:marRight w:val="0"/>
      <w:marTop w:val="0"/>
      <w:marBottom w:val="0"/>
      <w:divBdr>
        <w:top w:val="none" w:sz="0" w:space="0" w:color="auto"/>
        <w:left w:val="none" w:sz="0" w:space="0" w:color="auto"/>
        <w:bottom w:val="none" w:sz="0" w:space="0" w:color="auto"/>
        <w:right w:val="none" w:sz="0" w:space="0" w:color="auto"/>
      </w:divBdr>
      <w:divsChild>
        <w:div w:id="1561091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853376">
      <w:bodyDiv w:val="1"/>
      <w:marLeft w:val="0"/>
      <w:marRight w:val="0"/>
      <w:marTop w:val="0"/>
      <w:marBottom w:val="0"/>
      <w:divBdr>
        <w:top w:val="none" w:sz="0" w:space="0" w:color="auto"/>
        <w:left w:val="none" w:sz="0" w:space="0" w:color="auto"/>
        <w:bottom w:val="none" w:sz="0" w:space="0" w:color="auto"/>
        <w:right w:val="none" w:sz="0" w:space="0" w:color="auto"/>
      </w:divBdr>
    </w:div>
    <w:div w:id="1230001863">
      <w:bodyDiv w:val="1"/>
      <w:marLeft w:val="0"/>
      <w:marRight w:val="0"/>
      <w:marTop w:val="0"/>
      <w:marBottom w:val="0"/>
      <w:divBdr>
        <w:top w:val="none" w:sz="0" w:space="0" w:color="auto"/>
        <w:left w:val="none" w:sz="0" w:space="0" w:color="auto"/>
        <w:bottom w:val="none" w:sz="0" w:space="0" w:color="auto"/>
        <w:right w:val="none" w:sz="0" w:space="0" w:color="auto"/>
      </w:divBdr>
    </w:div>
    <w:div w:id="1841310907">
      <w:bodyDiv w:val="1"/>
      <w:marLeft w:val="0"/>
      <w:marRight w:val="0"/>
      <w:marTop w:val="0"/>
      <w:marBottom w:val="0"/>
      <w:divBdr>
        <w:top w:val="none" w:sz="0" w:space="0" w:color="auto"/>
        <w:left w:val="none" w:sz="0" w:space="0" w:color="auto"/>
        <w:bottom w:val="none" w:sz="0" w:space="0" w:color="auto"/>
        <w:right w:val="none" w:sz="0" w:space="0" w:color="auto"/>
      </w:divBdr>
      <w:divsChild>
        <w:div w:id="1291741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scientific-direct.net/c/1410059/4f0a5ee647f1d7e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ASME</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McAteerC</dc:creator>
  <cp:keywords/>
  <dc:description/>
  <cp:lastModifiedBy>Stefan Dimov (Mechanical Engineering)</cp:lastModifiedBy>
  <cp:revision>23</cp:revision>
  <dcterms:created xsi:type="dcterms:W3CDTF">2022-12-01T12:27:00Z</dcterms:created>
  <dcterms:modified xsi:type="dcterms:W3CDTF">2022-12-04T14:30:00Z</dcterms:modified>
</cp:coreProperties>
</file>